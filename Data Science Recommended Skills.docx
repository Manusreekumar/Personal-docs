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 (one intermediate and one advanced)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 (one intermediate and one advanced)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C++ (beginner, able to speed up code)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SQL (Advanced)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Other skills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 business knowledge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 accounting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 finance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make a reasonable piece of marketing material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Web-scraping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API Interfaces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source software contributions (optional)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Kaggle competitions (optional)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management tool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Asana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MS Project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JIRA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Basecamp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Modeling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Generalized linear models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Linear regression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Logistic regression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 selection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Decision Trees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CHAID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Random Forest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Ensemble methods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Cluster analysis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 Mining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Big Data Tools (optional)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Hadoop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Kafka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Databases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relational database system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Postgres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SQLServer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document data store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Mongo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contextualSpacing w:val="1"/>
        <w:rPr>
          <w:ins w:author="travis boltz" w:id="0" w:date="2018-04-20T01:22:43Z"/>
          <w:u w:val="none"/>
        </w:rPr>
      </w:pPr>
      <w:r w:rsidDel="00000000" w:rsidR="00000000" w:rsidRPr="00000000">
        <w:rPr>
          <w:rtl w:val="0"/>
        </w:rPr>
        <w:t xml:space="preserve">Elastic Search</w:t>
      </w:r>
      <w:ins w:author="travis boltz" w:id="0" w:date="2018-04-20T01:22:4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1">
      <w:pPr>
        <w:ind w:left="0" w:firstLine="0"/>
        <w:rPr>
          <w:del w:author="travis boltz" w:id="1" w:date="2018-04-20T01:22:4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travis boltz" w:id="2" w:date="2018-04-20T01:22:41Z">
            <w:rPr>
              <w:u w:val="none"/>
            </w:rPr>
          </w:rPrChange>
        </w:rPr>
        <w:pPrChange w:author="travis boltz" w:id="0" w:date="2018-04-20T01:22:41Z">
          <w:pPr>
            <w:numPr>
              <w:ilvl w:val="1"/>
              <w:numId w:val="2"/>
            </w:numPr>
            <w:ind w:left="1440" w:hanging="360"/>
            <w:contextualSpacing w:val="1"/>
          </w:pPr>
        </w:pPrChange>
      </w:pPr>
      <w:del w:author="travis boltz" w:id="1" w:date="2018-04-20T01:22:41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2">
      <w:pPr>
        <w:ind w:left="72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travis boltz" w:id="2" w:date="2018-04-20T01:22:41Z">
            <w:rPr/>
          </w:rPrChange>
        </w:rPr>
        <w:pPrChange w:author="travis boltz" w:id="0" w:date="2018-04-20T01:22:41Z">
          <w:pPr>
            <w:contextualSpacing w:val="0"/>
          </w:pPr>
        </w:pPrChange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